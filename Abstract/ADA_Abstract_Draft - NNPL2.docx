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3128" w14:textId="77777777" w:rsidR="00E716E2" w:rsidRPr="00E07A18" w:rsidRDefault="00D80304">
      <w:pPr>
        <w:rPr>
          <w:rFonts w:ascii="Garamond" w:hAnsi="Garamond" w:cstheme="majorBidi"/>
          <w:lang w:bidi="th-TH"/>
        </w:rPr>
      </w:pPr>
    </w:p>
    <w:p w14:paraId="2D9A938B" w14:textId="77777777" w:rsidR="00E07A18" w:rsidRPr="00E07A18" w:rsidRDefault="00E07A18">
      <w:pPr>
        <w:rPr>
          <w:rFonts w:ascii="Garamond" w:hAnsi="Garamond" w:cstheme="majorBidi"/>
        </w:rPr>
      </w:pPr>
    </w:p>
    <w:p w14:paraId="1E1AF4F8" w14:textId="77777777" w:rsidR="00E07A18" w:rsidRPr="00E07A18" w:rsidRDefault="00E07A18">
      <w:pPr>
        <w:rPr>
          <w:rFonts w:ascii="Garamond" w:hAnsi="Garamond" w:cstheme="majorBidi"/>
        </w:rPr>
      </w:pPr>
    </w:p>
    <w:p w14:paraId="0B348DC9" w14:textId="77777777" w:rsidR="00E07A18" w:rsidRPr="00E07A18" w:rsidRDefault="00E07A18">
      <w:pPr>
        <w:rPr>
          <w:rFonts w:ascii="Garamond" w:hAnsi="Garamond" w:cstheme="majorBidi"/>
        </w:rPr>
      </w:pPr>
    </w:p>
    <w:p w14:paraId="7A301AA1" w14:textId="77777777" w:rsidR="00E07A18" w:rsidRPr="00E07A18" w:rsidRDefault="00E07A18" w:rsidP="0006178B">
      <w:pPr>
        <w:outlineLvl w:val="0"/>
        <w:rPr>
          <w:rFonts w:ascii="Garamond" w:hAnsi="Garamond" w:cstheme="majorBidi"/>
        </w:rPr>
      </w:pPr>
      <w:r w:rsidRPr="00E07A18">
        <w:rPr>
          <w:rFonts w:ascii="Garamond" w:hAnsi="Garamond" w:cstheme="majorBidi"/>
        </w:rPr>
        <w:t xml:space="preserve">Peem </w:t>
      </w:r>
      <w:proofErr w:type="spellStart"/>
      <w:r w:rsidRPr="00E07A18">
        <w:rPr>
          <w:rFonts w:ascii="Garamond" w:hAnsi="Garamond" w:cstheme="majorBidi"/>
        </w:rPr>
        <w:t>Lerdputtipongporn</w:t>
      </w:r>
      <w:proofErr w:type="spellEnd"/>
    </w:p>
    <w:p w14:paraId="227A7EB0" w14:textId="77777777" w:rsidR="00E07A18" w:rsidRPr="00E07A18" w:rsidRDefault="00E07A18">
      <w:pPr>
        <w:rPr>
          <w:rFonts w:ascii="Garamond" w:hAnsi="Garamond" w:cstheme="majorBidi"/>
        </w:rPr>
      </w:pPr>
      <w:r w:rsidRPr="00E07A18">
        <w:rPr>
          <w:rFonts w:ascii="Garamond" w:hAnsi="Garamond" w:cstheme="majorBidi"/>
        </w:rPr>
        <w:t xml:space="preserve">36757: Advance Data Analysis I </w:t>
      </w:r>
    </w:p>
    <w:p w14:paraId="0877BAEC" w14:textId="6B7905B4" w:rsidR="00E07A18" w:rsidRPr="00E07A18" w:rsidRDefault="00E07A18" w:rsidP="006842AD">
      <w:pPr>
        <w:rPr>
          <w:rFonts w:ascii="Garamond" w:hAnsi="Garamond" w:cstheme="majorBidi"/>
        </w:rPr>
      </w:pPr>
      <w:r w:rsidRPr="00E07A18">
        <w:rPr>
          <w:rFonts w:ascii="Garamond" w:hAnsi="Garamond" w:cstheme="majorBidi"/>
        </w:rPr>
        <w:t xml:space="preserve">Last updated: </w:t>
      </w:r>
      <w:r w:rsidR="006842AD">
        <w:rPr>
          <w:rFonts w:ascii="Garamond" w:hAnsi="Garamond" w:cstheme="majorBidi"/>
        </w:rPr>
        <w:t xml:space="preserve"> 15</w:t>
      </w:r>
      <w:r w:rsidR="006842AD" w:rsidRPr="006842AD">
        <w:rPr>
          <w:rFonts w:ascii="Garamond" w:hAnsi="Garamond" w:cstheme="majorBidi"/>
          <w:vertAlign w:val="superscript"/>
        </w:rPr>
        <w:t>th</w:t>
      </w:r>
      <w:r w:rsidR="006842AD">
        <w:rPr>
          <w:rFonts w:ascii="Garamond" w:hAnsi="Garamond" w:cstheme="majorBidi"/>
        </w:rPr>
        <w:t xml:space="preserve"> February 2022</w:t>
      </w:r>
    </w:p>
    <w:p w14:paraId="744AA8AD" w14:textId="5677FBA8" w:rsidR="00E07A18" w:rsidRPr="00E07A18" w:rsidRDefault="00E07A18" w:rsidP="00E07A18">
      <w:pPr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</w:pPr>
      <w:r w:rsidRPr="00E07A18">
        <w:rPr>
          <w:rFonts w:ascii="Garamond" w:eastAsia="Times New Roman" w:hAnsi="Garamond" w:cstheme="majorBidi"/>
          <w:b/>
          <w:bCs/>
          <w:color w:val="000000"/>
          <w:shd w:val="clear" w:color="auto" w:fill="FFFFFF"/>
          <w:lang w:eastAsia="zh-CN" w:bidi="th-TH"/>
        </w:rPr>
        <w:t xml:space="preserve">Statistics advisor(s): </w:t>
      </w:r>
      <w:proofErr w:type="spellStart"/>
      <w:r w:rsidRPr="00E07A18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Nynke</w:t>
      </w:r>
      <w:proofErr w:type="spellEnd"/>
      <w:r w:rsidRPr="00E07A18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 </w:t>
      </w:r>
      <w:proofErr w:type="spellStart"/>
      <w:r w:rsidRPr="00E07A18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Niezink</w:t>
      </w:r>
      <w:proofErr w:type="spellEnd"/>
      <w:r w:rsidRPr="00E07A18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 and Larry Wasserman (Department of Statistics and Data Science</w:t>
      </w:r>
      <w:r w:rsidR="00230532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, CMU). </w:t>
      </w:r>
    </w:p>
    <w:p w14:paraId="6F35F6D8" w14:textId="77777777" w:rsidR="00E07A18" w:rsidRPr="00E07A18" w:rsidRDefault="00E07A18" w:rsidP="00E07A18">
      <w:pPr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</w:pPr>
    </w:p>
    <w:p w14:paraId="044BC25F" w14:textId="5C5F66EC" w:rsidR="00E07A18" w:rsidRPr="00E07A18" w:rsidRDefault="00E07A18" w:rsidP="00E07A18">
      <w:pPr>
        <w:rPr>
          <w:rFonts w:ascii="Garamond" w:eastAsia="Times New Roman" w:hAnsi="Garamond" w:cstheme="majorBidi"/>
          <w:lang w:eastAsia="zh-CN" w:bidi="th-TH"/>
        </w:rPr>
      </w:pPr>
      <w:r w:rsidRPr="00E07A18">
        <w:rPr>
          <w:rFonts w:ascii="Garamond" w:eastAsia="Times New Roman" w:hAnsi="Garamond" w:cstheme="majorBidi"/>
          <w:b/>
          <w:bCs/>
          <w:color w:val="000000"/>
          <w:shd w:val="clear" w:color="auto" w:fill="FFFFFF"/>
          <w:lang w:eastAsia="zh-CN" w:bidi="th-TH"/>
        </w:rPr>
        <w:t xml:space="preserve">External </w:t>
      </w:r>
      <w:proofErr w:type="gramStart"/>
      <w:r w:rsidRPr="00E07A18">
        <w:rPr>
          <w:rFonts w:ascii="Garamond" w:eastAsia="Times New Roman" w:hAnsi="Garamond" w:cstheme="majorBidi"/>
          <w:b/>
          <w:bCs/>
          <w:color w:val="000000"/>
          <w:shd w:val="clear" w:color="auto" w:fill="FFFFFF"/>
          <w:lang w:eastAsia="zh-CN" w:bidi="th-TH"/>
        </w:rPr>
        <w:t>scientists</w:t>
      </w:r>
      <w:proofErr w:type="gramEnd"/>
      <w:r w:rsidRPr="00E07A18">
        <w:rPr>
          <w:rFonts w:ascii="Garamond" w:eastAsia="Times New Roman" w:hAnsi="Garamond" w:cstheme="majorBidi"/>
          <w:b/>
          <w:bCs/>
          <w:color w:val="000000"/>
          <w:shd w:val="clear" w:color="auto" w:fill="FFFFFF"/>
          <w:lang w:eastAsia="zh-CN" w:bidi="th-TH"/>
        </w:rPr>
        <w:t xml:space="preserve"> names and affiliations: </w:t>
      </w:r>
      <w:r w:rsidRPr="00E07A18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Rema </w:t>
      </w:r>
      <w:proofErr w:type="spellStart"/>
      <w:r w:rsidRPr="00E07A18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Padman</w:t>
      </w:r>
      <w:proofErr w:type="spellEnd"/>
      <w:r w:rsidRPr="00E07A18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 (Heinz College of Information Systems and Public Policy</w:t>
      </w:r>
      <w:r w:rsidR="003846D0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, CMU); </w:t>
      </w:r>
      <w:proofErr w:type="spellStart"/>
      <w:r w:rsidR="003846D0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Anjana</w:t>
      </w:r>
      <w:proofErr w:type="spellEnd"/>
      <w:r w:rsidR="003846D0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 </w:t>
      </w:r>
      <w:proofErr w:type="spellStart"/>
      <w:r w:rsidR="003846D0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Susarla</w:t>
      </w:r>
      <w:proofErr w:type="spellEnd"/>
      <w:r w:rsidR="003846D0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 (</w:t>
      </w:r>
      <w:r w:rsidR="00A756E5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Broad College of Business</w:t>
      </w:r>
      <w:r w:rsidR="00230532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, Michigan State University</w:t>
      </w:r>
      <w:r w:rsidR="003846D0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)</w:t>
      </w:r>
      <w:r w:rsidR="00A756E5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>; Xiao Liu (</w:t>
      </w:r>
      <w:r w:rsidR="00230532">
        <w:rPr>
          <w:rFonts w:ascii="Garamond" w:eastAsia="Times New Roman" w:hAnsi="Garamond" w:cstheme="majorBidi"/>
          <w:color w:val="000000"/>
          <w:shd w:val="clear" w:color="auto" w:fill="FFFFFF"/>
          <w:lang w:eastAsia="zh-CN" w:bidi="th-TH"/>
        </w:rPr>
        <w:t xml:space="preserve">WP Carey Business School, Arizona State University). </w:t>
      </w:r>
    </w:p>
    <w:p w14:paraId="696C5A66" w14:textId="20A0E056" w:rsidR="00E07A18" w:rsidRDefault="00E07A18">
      <w:pPr>
        <w:rPr>
          <w:ins w:id="0" w:author="Nynke Niezink" w:date="2022-02-06T20:42:00Z"/>
          <w:rFonts w:ascii="Garamond" w:hAnsi="Garamond" w:cstheme="majorBidi"/>
        </w:rPr>
      </w:pPr>
    </w:p>
    <w:p w14:paraId="181848F9" w14:textId="77777777" w:rsidR="001A6624" w:rsidRDefault="001A6624">
      <w:pPr>
        <w:rPr>
          <w:rFonts w:ascii="Garamond" w:hAnsi="Garamond" w:cstheme="majorBidi"/>
        </w:rPr>
      </w:pPr>
    </w:p>
    <w:p w14:paraId="35684361" w14:textId="5260F36A" w:rsidR="009C2037" w:rsidRDefault="009C2037">
      <w:pPr>
        <w:rPr>
          <w:rFonts w:ascii="Garamond" w:hAnsi="Garamond" w:cstheme="majorBidi"/>
          <w:lang w:bidi="th-TH"/>
        </w:rPr>
      </w:pPr>
      <w:r>
        <w:rPr>
          <w:rFonts w:ascii="Garamond" w:hAnsi="Garamond" w:cstheme="majorBidi"/>
        </w:rPr>
        <w:t xml:space="preserve">Citations: </w:t>
      </w:r>
    </w:p>
    <w:p w14:paraId="578A31B7" w14:textId="072266B3" w:rsidR="009C2037" w:rsidRDefault="00D80304">
      <w:pPr>
        <w:rPr>
          <w:rStyle w:val="Hyperlink"/>
          <w:rFonts w:ascii="Garamond" w:hAnsi="Garamond" w:cstheme="majorBidi"/>
        </w:rPr>
      </w:pPr>
      <w:hyperlink r:id="rId8" w:history="1">
        <w:r w:rsidR="009C2037" w:rsidRPr="002A186F">
          <w:rPr>
            <w:rStyle w:val="Hyperlink"/>
            <w:rFonts w:ascii="Garamond" w:hAnsi="Garamond" w:cstheme="majorBidi"/>
          </w:rPr>
          <w:t>https://www.cms.gov/Research-Statistics-Data-and-Systems/Statistics-Trends-and-Reports/NationalHealthExpendData/NHE-Fact-Sheet</w:t>
        </w:r>
      </w:hyperlink>
    </w:p>
    <w:p w14:paraId="511B0AAE" w14:textId="77777777" w:rsidR="00606F55" w:rsidRDefault="00606F55">
      <w:pPr>
        <w:rPr>
          <w:rStyle w:val="Hyperlink"/>
          <w:rFonts w:ascii="Garamond" w:hAnsi="Garamond" w:cstheme="majorBidi"/>
        </w:rPr>
      </w:pPr>
    </w:p>
    <w:p w14:paraId="1575A861" w14:textId="71F28A43" w:rsidR="00606F55" w:rsidRDefault="00606F55">
      <w:pPr>
        <w:rPr>
          <w:rFonts w:ascii="Garamond" w:hAnsi="Garamond" w:cstheme="majorBidi"/>
        </w:rPr>
      </w:pPr>
      <w:r>
        <w:rPr>
          <w:rFonts w:ascii="Garamond" w:hAnsi="Garamond" w:cstheme="majorBidi"/>
        </w:rPr>
        <w:t xml:space="preserve">Holman: </w:t>
      </w:r>
      <w:hyperlink r:id="rId9" w:history="1">
        <w:r w:rsidRPr="001877B1">
          <w:rPr>
            <w:rStyle w:val="Hyperlink"/>
            <w:rFonts w:ascii="Garamond" w:hAnsi="Garamond" w:cstheme="majorBidi"/>
          </w:rPr>
          <w:t>https://www.ncbi.nlm.nih.gov/pmc/articles/PMC7077778/</w:t>
        </w:r>
      </w:hyperlink>
    </w:p>
    <w:p w14:paraId="5258AE08" w14:textId="77777777" w:rsidR="00606F55" w:rsidRDefault="00606F55">
      <w:pPr>
        <w:rPr>
          <w:rFonts w:ascii="Garamond" w:hAnsi="Garamond" w:cstheme="majorBidi"/>
        </w:rPr>
      </w:pPr>
    </w:p>
    <w:p w14:paraId="4BDE6DE5" w14:textId="77777777" w:rsidR="009C2037" w:rsidRPr="00E07A18" w:rsidRDefault="009C2037">
      <w:pPr>
        <w:rPr>
          <w:rFonts w:ascii="Garamond" w:hAnsi="Garamond" w:cstheme="majorBidi"/>
        </w:rPr>
      </w:pPr>
    </w:p>
    <w:p w14:paraId="7CD4FB7A" w14:textId="7B2EBD2D" w:rsidR="00E07A18" w:rsidRPr="00E07A18" w:rsidRDefault="004A4E13" w:rsidP="0006178B">
      <w:pPr>
        <w:outlineLvl w:val="0"/>
        <w:rPr>
          <w:rFonts w:ascii="Garamond" w:hAnsi="Garamond" w:cstheme="majorBidi"/>
          <w:b/>
          <w:bCs/>
        </w:rPr>
      </w:pPr>
      <w:r>
        <w:rPr>
          <w:rFonts w:ascii="Garamond" w:hAnsi="Garamond" w:cstheme="majorBidi"/>
          <w:b/>
          <w:bCs/>
        </w:rPr>
        <w:t>Introduction</w:t>
      </w:r>
    </w:p>
    <w:p w14:paraId="11C08443" w14:textId="77777777" w:rsidR="00E07A18" w:rsidRDefault="00E07A18">
      <w:pPr>
        <w:rPr>
          <w:rFonts w:ascii="Garamond" w:hAnsi="Garamond" w:cstheme="majorBidi"/>
        </w:rPr>
      </w:pPr>
    </w:p>
    <w:p w14:paraId="4027DE6C" w14:textId="2505BE19" w:rsidR="005F3678" w:rsidRPr="005A37A6" w:rsidRDefault="005F3678">
      <w:pPr>
        <w:rPr>
          <w:rFonts w:ascii="Garamond" w:hAnsi="Garamond" w:cstheme="majorBidi"/>
        </w:rPr>
      </w:pPr>
      <w:r w:rsidRPr="005A37A6">
        <w:rPr>
          <w:rFonts w:ascii="Garamond" w:hAnsi="Garamond" w:cstheme="majorBidi"/>
        </w:rPr>
        <w:t xml:space="preserve">During the past decade, annual healthcare spending in the US has grown exponentially. </w:t>
      </w:r>
      <w:r w:rsidR="009C2037" w:rsidRPr="005A37A6">
        <w:rPr>
          <w:rFonts w:ascii="Garamond" w:hAnsi="Garamond" w:cstheme="majorBidi"/>
        </w:rPr>
        <w:t>T</w:t>
      </w:r>
      <w:r w:rsidRPr="005A37A6">
        <w:rPr>
          <w:rFonts w:ascii="Garamond" w:hAnsi="Garamond" w:cstheme="majorBidi"/>
        </w:rPr>
        <w:t>he spending reaches $4.1 trillion</w:t>
      </w:r>
      <w:r w:rsidR="009C2037" w:rsidRPr="005A37A6">
        <w:rPr>
          <w:rFonts w:ascii="Garamond" w:hAnsi="Garamond" w:cstheme="majorBidi"/>
        </w:rPr>
        <w:t xml:space="preserve"> — 19.7%</w:t>
      </w:r>
      <w:r w:rsidRPr="005A37A6">
        <w:rPr>
          <w:rFonts w:ascii="Garamond" w:hAnsi="Garamond" w:cstheme="majorBidi"/>
        </w:rPr>
        <w:t xml:space="preserve"> of the United States’ GDP in 2019 </w:t>
      </w:r>
      <w:r w:rsidR="009C2037" w:rsidRPr="005A37A6">
        <w:rPr>
          <w:rFonts w:ascii="Garamond" w:hAnsi="Garamond" w:cstheme="majorBidi"/>
        </w:rPr>
        <w:t xml:space="preserve">— </w:t>
      </w:r>
      <w:r w:rsidRPr="005A37A6">
        <w:rPr>
          <w:rFonts w:ascii="Garamond" w:hAnsi="Garamond" w:cstheme="majorBidi"/>
        </w:rPr>
        <w:t xml:space="preserve">and is projected </w:t>
      </w:r>
    </w:p>
    <w:p w14:paraId="07C6B9EC" w14:textId="169EDC32" w:rsidR="00606A3F" w:rsidRDefault="009C2037">
      <w:pPr>
        <w:rPr>
          <w:rFonts w:ascii="Garamond" w:hAnsi="Garamond" w:cstheme="majorBidi"/>
        </w:rPr>
      </w:pPr>
      <w:r w:rsidRPr="005A37A6">
        <w:rPr>
          <w:rFonts w:ascii="Garamond" w:hAnsi="Garamond" w:cstheme="majorBidi"/>
        </w:rPr>
        <w:t xml:space="preserve">to reach $6.2 trillion by 2028 (CMS). One </w:t>
      </w:r>
      <w:r w:rsidR="00530445" w:rsidRPr="005A37A6">
        <w:rPr>
          <w:rFonts w:ascii="Garamond" w:hAnsi="Garamond" w:cstheme="majorBidi"/>
        </w:rPr>
        <w:t xml:space="preserve">of the major factors contributing to the rising medical expenditure </w:t>
      </w:r>
      <w:r w:rsidR="00251885" w:rsidRPr="005A37A6">
        <w:rPr>
          <w:rFonts w:ascii="Garamond" w:hAnsi="Garamond" w:cstheme="majorBidi"/>
        </w:rPr>
        <w:t>is t</w:t>
      </w:r>
      <w:r w:rsidR="009760D8" w:rsidRPr="005A37A6">
        <w:rPr>
          <w:rFonts w:ascii="Garamond" w:hAnsi="Garamond" w:cstheme="majorBidi"/>
        </w:rPr>
        <w:t>he</w:t>
      </w:r>
      <w:r w:rsidR="001F5E06" w:rsidRPr="005A37A6">
        <w:rPr>
          <w:rFonts w:ascii="Garamond" w:hAnsi="Garamond" w:cstheme="majorBidi"/>
        </w:rPr>
        <w:t xml:space="preserve"> lack of health literacy required to understand medical information</w:t>
      </w:r>
      <w:r w:rsidR="004A4E13">
        <w:rPr>
          <w:rFonts w:ascii="Garamond" w:hAnsi="Garamond" w:cstheme="majorBidi"/>
        </w:rPr>
        <w:t xml:space="preserve">, most of which is </w:t>
      </w:r>
      <w:r w:rsidR="006D7606">
        <w:rPr>
          <w:rFonts w:ascii="Garamond" w:hAnsi="Garamond" w:cstheme="majorBidi"/>
        </w:rPr>
        <w:t xml:space="preserve">presented in text. Nowadays, </w:t>
      </w:r>
      <w:proofErr w:type="spellStart"/>
      <w:r w:rsidR="001F5E06" w:rsidRPr="005A37A6">
        <w:rPr>
          <w:rFonts w:ascii="Garamond" w:hAnsi="Garamond" w:cstheme="majorBidi"/>
        </w:rPr>
        <w:t>Youtube</w:t>
      </w:r>
      <w:proofErr w:type="spellEnd"/>
      <w:r w:rsidR="001F5E06" w:rsidRPr="005A37A6">
        <w:rPr>
          <w:rFonts w:ascii="Garamond" w:hAnsi="Garamond" w:cstheme="majorBidi"/>
        </w:rPr>
        <w:t xml:space="preserve"> offers alternative means for physicians to communicate with patients</w:t>
      </w:r>
      <w:r w:rsidR="006D7606">
        <w:rPr>
          <w:rFonts w:ascii="Garamond" w:hAnsi="Garamond" w:cstheme="majorBidi"/>
        </w:rPr>
        <w:t xml:space="preserve"> through audios and graphics. Moreover, it serves as </w:t>
      </w:r>
      <w:r w:rsidR="001F5E06" w:rsidRPr="005A37A6">
        <w:rPr>
          <w:rFonts w:ascii="Garamond" w:hAnsi="Garamond" w:cstheme="majorBidi"/>
        </w:rPr>
        <w:t xml:space="preserve">a platform where patients </w:t>
      </w:r>
      <w:r w:rsidR="006D7606">
        <w:rPr>
          <w:rFonts w:ascii="Garamond" w:hAnsi="Garamond" w:cstheme="majorBidi"/>
        </w:rPr>
        <w:t xml:space="preserve">can produce content as well as </w:t>
      </w:r>
      <w:r w:rsidR="001F5E06" w:rsidRPr="005A37A6">
        <w:rPr>
          <w:rFonts w:ascii="Garamond" w:hAnsi="Garamond" w:cstheme="majorBidi"/>
        </w:rPr>
        <w:t xml:space="preserve">interact </w:t>
      </w:r>
      <w:r w:rsidR="006D7606">
        <w:rPr>
          <w:rFonts w:ascii="Garamond" w:hAnsi="Garamond" w:cstheme="majorBidi"/>
        </w:rPr>
        <w:t>with one another</w:t>
      </w:r>
      <w:r w:rsidR="001F5E06" w:rsidRPr="005A37A6">
        <w:rPr>
          <w:rFonts w:ascii="Garamond" w:hAnsi="Garamond" w:cstheme="majorBidi"/>
        </w:rPr>
        <w:t xml:space="preserve">. </w:t>
      </w:r>
      <w:r w:rsidR="006D7606">
        <w:rPr>
          <w:rFonts w:ascii="Garamond" w:hAnsi="Garamond" w:cstheme="majorBidi"/>
        </w:rPr>
        <w:t>However, t</w:t>
      </w:r>
      <w:r w:rsidR="00F632ED">
        <w:rPr>
          <w:rFonts w:ascii="Garamond" w:hAnsi="Garamond" w:cstheme="majorBidi"/>
        </w:rPr>
        <w:t>he rise of Youtube as alternative means to promote health literacy and disseminate me</w:t>
      </w:r>
      <w:r w:rsidR="005342E4">
        <w:rPr>
          <w:rFonts w:ascii="Garamond" w:hAnsi="Garamond" w:cstheme="majorBidi"/>
        </w:rPr>
        <w:t xml:space="preserve">dical information poses a </w:t>
      </w:r>
      <w:r w:rsidR="006D7606">
        <w:rPr>
          <w:rFonts w:ascii="Garamond" w:hAnsi="Garamond" w:cstheme="majorBidi"/>
        </w:rPr>
        <w:t>fundamental</w:t>
      </w:r>
      <w:r w:rsidR="005342E4">
        <w:rPr>
          <w:rFonts w:ascii="Garamond" w:hAnsi="Garamond" w:cstheme="majorBidi"/>
        </w:rPr>
        <w:t xml:space="preserve"> </w:t>
      </w:r>
      <w:r w:rsidR="00F632ED">
        <w:rPr>
          <w:rFonts w:ascii="Garamond" w:hAnsi="Garamond" w:cstheme="majorBidi"/>
        </w:rPr>
        <w:t xml:space="preserve">question: </w:t>
      </w:r>
      <w:r w:rsidR="005342E4">
        <w:rPr>
          <w:rFonts w:ascii="Garamond" w:hAnsi="Garamond" w:cstheme="majorBidi"/>
        </w:rPr>
        <w:t xml:space="preserve">how </w:t>
      </w:r>
      <w:r w:rsidR="006576CB">
        <w:rPr>
          <w:rFonts w:ascii="Garamond" w:hAnsi="Garamond" w:cstheme="majorBidi"/>
        </w:rPr>
        <w:t xml:space="preserve">should </w:t>
      </w:r>
      <w:r w:rsidR="00606F55">
        <w:rPr>
          <w:rFonts w:ascii="Garamond" w:hAnsi="Garamond" w:cstheme="majorBidi"/>
        </w:rPr>
        <w:t xml:space="preserve">one </w:t>
      </w:r>
      <w:r w:rsidR="006576CB">
        <w:rPr>
          <w:rFonts w:ascii="Garamond" w:hAnsi="Garamond" w:cstheme="majorBidi"/>
        </w:rPr>
        <w:t xml:space="preserve">identify </w:t>
      </w:r>
      <w:r w:rsidR="00AA43A9">
        <w:rPr>
          <w:rFonts w:ascii="Garamond" w:hAnsi="Garamond" w:cstheme="majorBidi"/>
        </w:rPr>
        <w:t xml:space="preserve">if a health video contains misinformation? </w:t>
      </w:r>
      <w:r w:rsidR="00546C86">
        <w:rPr>
          <w:rFonts w:ascii="Garamond" w:hAnsi="Garamond" w:cstheme="majorBidi"/>
        </w:rPr>
        <w:t>Answering this question allows healthcare providers to better assist patients by directing them toward clinically appropriate</w:t>
      </w:r>
      <w:r w:rsidR="005800A3">
        <w:rPr>
          <w:rFonts w:ascii="Garamond" w:hAnsi="Garamond" w:cstheme="majorBidi"/>
        </w:rPr>
        <w:t xml:space="preserve"> </w:t>
      </w:r>
      <w:r w:rsidR="00546C86">
        <w:rPr>
          <w:rFonts w:ascii="Garamond" w:hAnsi="Garamond" w:cstheme="majorBidi"/>
        </w:rPr>
        <w:t>treatment. In this paper, we focus specifically on classi</w:t>
      </w:r>
      <w:r w:rsidR="00E078B8">
        <w:rPr>
          <w:rFonts w:ascii="Garamond" w:hAnsi="Garamond" w:cstheme="majorBidi"/>
        </w:rPr>
        <w:t xml:space="preserve">fying whether a </w:t>
      </w:r>
      <w:proofErr w:type="spellStart"/>
      <w:r w:rsidR="00E078B8">
        <w:rPr>
          <w:rFonts w:ascii="Garamond" w:hAnsi="Garamond" w:cstheme="majorBidi"/>
        </w:rPr>
        <w:t>Youtube</w:t>
      </w:r>
      <w:proofErr w:type="spellEnd"/>
      <w:r w:rsidR="00E078B8">
        <w:rPr>
          <w:rFonts w:ascii="Garamond" w:hAnsi="Garamond" w:cstheme="majorBidi"/>
        </w:rPr>
        <w:t xml:space="preserve"> video about</w:t>
      </w:r>
      <w:r w:rsidR="00546C86">
        <w:rPr>
          <w:rFonts w:ascii="Garamond" w:hAnsi="Garamond" w:cstheme="majorBidi"/>
        </w:rPr>
        <w:t xml:space="preserve"> diabetes contains misinformation. </w:t>
      </w:r>
      <w:r w:rsidR="007121A7">
        <w:rPr>
          <w:rFonts w:ascii="Garamond" w:hAnsi="Garamond" w:cstheme="majorBidi"/>
        </w:rPr>
        <w:t xml:space="preserve"> </w:t>
      </w:r>
    </w:p>
    <w:p w14:paraId="2E4017BC" w14:textId="4B6C4AD5" w:rsidR="00546C86" w:rsidRDefault="00546C86">
      <w:pPr>
        <w:rPr>
          <w:rFonts w:ascii="Garamond" w:hAnsi="Garamond" w:cstheme="majorBidi"/>
        </w:rPr>
      </w:pPr>
    </w:p>
    <w:p w14:paraId="147F9CCE" w14:textId="77777777" w:rsidR="00546C86" w:rsidRDefault="00546C86">
      <w:pPr>
        <w:rPr>
          <w:rFonts w:ascii="Garamond" w:hAnsi="Garamond" w:cstheme="majorBidi"/>
        </w:rPr>
      </w:pPr>
    </w:p>
    <w:p w14:paraId="7EAF52FD" w14:textId="77777777" w:rsidR="00546C86" w:rsidRDefault="00546C86">
      <w:pPr>
        <w:rPr>
          <w:rFonts w:ascii="Garamond" w:hAnsi="Garamond" w:cstheme="majorBidi"/>
        </w:rPr>
      </w:pPr>
    </w:p>
    <w:p w14:paraId="7E816CE4" w14:textId="180B91D7" w:rsidR="00D36642" w:rsidRDefault="001A094D" w:rsidP="00D07C82">
      <w:pPr>
        <w:rPr>
          <w:rFonts w:ascii="Garamond" w:hAnsi="Garamond" w:cstheme="majorBidi"/>
        </w:rPr>
      </w:pPr>
      <w:r>
        <w:rPr>
          <w:rFonts w:ascii="Garamond" w:hAnsi="Garamond" w:cstheme="majorBidi"/>
        </w:rPr>
        <w:t>Diabetes mellitus, also known as diabetes, is a</w:t>
      </w:r>
      <w:r w:rsidR="00B44FC4">
        <w:rPr>
          <w:rFonts w:ascii="Garamond" w:hAnsi="Garamond" w:cstheme="majorBidi"/>
        </w:rPr>
        <w:t xml:space="preserve"> chronic,</w:t>
      </w:r>
      <w:r>
        <w:rPr>
          <w:rFonts w:ascii="Garamond" w:hAnsi="Garamond" w:cstheme="majorBidi"/>
        </w:rPr>
        <w:t xml:space="preserve"> non</w:t>
      </w:r>
      <w:r w:rsidR="00833019">
        <w:rPr>
          <w:rFonts w:ascii="Garamond" w:hAnsi="Garamond" w:cstheme="majorBidi"/>
        </w:rPr>
        <w:t>-</w:t>
      </w:r>
      <w:r>
        <w:rPr>
          <w:rFonts w:ascii="Garamond" w:hAnsi="Garamond" w:cstheme="majorBidi"/>
        </w:rPr>
        <w:t>communicable disease whereby defects in insulin discretion cause prolonged high blood glucose (</w:t>
      </w:r>
      <w:proofErr w:type="spellStart"/>
      <w:r>
        <w:rPr>
          <w:rFonts w:ascii="Garamond" w:hAnsi="Garamond" w:cstheme="majorBidi"/>
        </w:rPr>
        <w:t>Kharroubi</w:t>
      </w:r>
      <w:proofErr w:type="spellEnd"/>
      <w:r>
        <w:rPr>
          <w:rFonts w:ascii="Garamond" w:hAnsi="Garamond" w:cstheme="majorBidi"/>
        </w:rPr>
        <w:t xml:space="preserve"> and </w:t>
      </w:r>
      <w:proofErr w:type="spellStart"/>
      <w:r>
        <w:rPr>
          <w:rFonts w:ascii="Garamond" w:hAnsi="Garamond" w:cstheme="majorBidi"/>
        </w:rPr>
        <w:t>Darwish</w:t>
      </w:r>
      <w:proofErr w:type="spellEnd"/>
      <w:r>
        <w:rPr>
          <w:rFonts w:ascii="Garamond" w:hAnsi="Garamond" w:cstheme="majorBidi"/>
        </w:rPr>
        <w:t xml:space="preserve"> 2015).</w:t>
      </w:r>
      <w:r w:rsidR="00833019">
        <w:rPr>
          <w:rFonts w:ascii="Garamond" w:hAnsi="Garamond" w:cstheme="majorBidi"/>
        </w:rPr>
        <w:t xml:space="preserve"> </w:t>
      </w:r>
      <w:r w:rsidR="005800A3">
        <w:rPr>
          <w:rFonts w:ascii="Garamond" w:hAnsi="Garamond" w:cstheme="majorBidi"/>
        </w:rPr>
        <w:t xml:space="preserve">9.1% of Americans aged 20 years and above suffer from diabetes, and people with diabetes lose their life expectancy by 0.89 years (Preston et. al. 2018). </w:t>
      </w:r>
      <w:r w:rsidR="00A873C7">
        <w:rPr>
          <w:rFonts w:ascii="Garamond" w:hAnsi="Garamond" w:cstheme="majorBidi"/>
        </w:rPr>
        <w:t xml:space="preserve">Some </w:t>
      </w:r>
      <w:r w:rsidR="00AB7580">
        <w:rPr>
          <w:rFonts w:ascii="Garamond" w:hAnsi="Garamond" w:cstheme="majorBidi"/>
        </w:rPr>
        <w:t xml:space="preserve">scholars </w:t>
      </w:r>
      <w:r w:rsidR="00AA7CA0">
        <w:rPr>
          <w:rFonts w:ascii="Garamond" w:hAnsi="Garamond" w:cstheme="majorBidi"/>
        </w:rPr>
        <w:t xml:space="preserve">have studied </w:t>
      </w:r>
      <w:r w:rsidR="00A873C7">
        <w:rPr>
          <w:rFonts w:ascii="Garamond" w:hAnsi="Garamond" w:cstheme="majorBidi"/>
        </w:rPr>
        <w:t xml:space="preserve">how </w:t>
      </w:r>
      <w:r w:rsidR="00AA7CA0">
        <w:rPr>
          <w:rFonts w:ascii="Garamond" w:hAnsi="Garamond" w:cstheme="majorBidi"/>
        </w:rPr>
        <w:t>misinformation</w:t>
      </w:r>
      <w:r w:rsidR="00A873C7">
        <w:rPr>
          <w:rFonts w:ascii="Garamond" w:hAnsi="Garamond" w:cstheme="majorBidi"/>
        </w:rPr>
        <w:t xml:space="preserve"> about acute diseases such as COVID-19 spread through social media</w:t>
      </w:r>
      <w:r w:rsidR="00D07C82">
        <w:rPr>
          <w:rFonts w:ascii="Garamond" w:hAnsi="Garamond" w:cstheme="majorBidi"/>
        </w:rPr>
        <w:t xml:space="preserve"> [citation]. </w:t>
      </w:r>
      <w:r w:rsidR="00A873C7">
        <w:rPr>
          <w:rFonts w:ascii="Garamond" w:hAnsi="Garamond" w:cstheme="majorBidi"/>
        </w:rPr>
        <w:t xml:space="preserve"> </w:t>
      </w:r>
      <w:r w:rsidR="00D07C82">
        <w:rPr>
          <w:rFonts w:ascii="Garamond" w:hAnsi="Garamond" w:cstheme="majorBidi"/>
        </w:rPr>
        <w:t xml:space="preserve">However, there is relatively little </w:t>
      </w:r>
      <w:r w:rsidR="005800A3">
        <w:rPr>
          <w:rFonts w:ascii="Garamond" w:hAnsi="Garamond" w:cstheme="majorBidi"/>
        </w:rPr>
        <w:t xml:space="preserve">literature on misinformation about chronic </w:t>
      </w:r>
      <w:r w:rsidR="00D07C82">
        <w:rPr>
          <w:rFonts w:ascii="Garamond" w:hAnsi="Garamond" w:cstheme="majorBidi"/>
        </w:rPr>
        <w:t xml:space="preserve">diseases. </w:t>
      </w:r>
      <w:r w:rsidR="001A4F87">
        <w:rPr>
          <w:rFonts w:ascii="Garamond" w:hAnsi="Garamond" w:cstheme="majorBidi"/>
        </w:rPr>
        <w:t xml:space="preserve">The scarcity of such literature can be attributed to the fact </w:t>
      </w:r>
      <w:r w:rsidR="00F058C2">
        <w:rPr>
          <w:rFonts w:ascii="Garamond" w:hAnsi="Garamond" w:cstheme="majorBidi"/>
        </w:rPr>
        <w:t xml:space="preserve">that assessing the quality of health videos is time-consuming and requires people with medical expertise. To circumvent this problem, Liu et al. (2020) have proposed using semi-supervised learning to classify video in term of its understandability and medical content as well as </w:t>
      </w:r>
      <w:r w:rsidR="008F7EEA">
        <w:rPr>
          <w:rFonts w:ascii="Garamond" w:hAnsi="Garamond" w:cstheme="majorBidi"/>
        </w:rPr>
        <w:t xml:space="preserve">identify how </w:t>
      </w:r>
      <w:r w:rsidR="00D07C82">
        <w:rPr>
          <w:rFonts w:ascii="Garamond" w:hAnsi="Garamond" w:cstheme="majorBidi"/>
        </w:rPr>
        <w:t>both qualities</w:t>
      </w:r>
      <w:r w:rsidR="008F7EEA">
        <w:rPr>
          <w:rFonts w:ascii="Garamond" w:hAnsi="Garamond" w:cstheme="majorBidi"/>
        </w:rPr>
        <w:t xml:space="preserve"> affect viewers’ engagement</w:t>
      </w:r>
      <w:r w:rsidR="005C6A82">
        <w:rPr>
          <w:rFonts w:ascii="Garamond" w:hAnsi="Garamond" w:cstheme="majorBidi"/>
        </w:rPr>
        <w:t xml:space="preserve"> (2019, 2020).</w:t>
      </w:r>
      <w:r w:rsidR="0023545F">
        <w:rPr>
          <w:rFonts w:ascii="Garamond" w:hAnsi="Garamond" w:cstheme="majorBidi"/>
        </w:rPr>
        <w:t xml:space="preserve"> </w:t>
      </w:r>
      <w:r w:rsidR="00D07C82">
        <w:rPr>
          <w:rFonts w:ascii="Garamond" w:hAnsi="Garamond" w:cstheme="majorBidi"/>
        </w:rPr>
        <w:t xml:space="preserve">Using each video’s features and metadata to evaluate its quality, their method scales to large dataset. </w:t>
      </w:r>
      <w:r w:rsidR="00F058C2">
        <w:rPr>
          <w:rFonts w:ascii="Garamond" w:hAnsi="Garamond" w:cstheme="majorBidi"/>
        </w:rPr>
        <w:t xml:space="preserve"> </w:t>
      </w:r>
    </w:p>
    <w:p w14:paraId="24ED3EA8" w14:textId="42F3B951" w:rsidR="005355F1" w:rsidRDefault="00D1270F">
      <w:pPr>
        <w:rPr>
          <w:rFonts w:ascii="Garamond" w:hAnsi="Garamond" w:cstheme="majorBidi"/>
        </w:rPr>
      </w:pPr>
      <w:r>
        <w:rPr>
          <w:rFonts w:ascii="Garamond" w:hAnsi="Garamond" w:cstheme="majorBidi"/>
          <w:color w:val="FF0000"/>
        </w:rPr>
        <w:lastRenderedPageBreak/>
        <w:t xml:space="preserve">&gt;&gt; </w:t>
      </w:r>
      <w:r w:rsidR="00D36642">
        <w:rPr>
          <w:rFonts w:ascii="Garamond" w:hAnsi="Garamond" w:cstheme="majorBidi"/>
          <w:color w:val="FF0000"/>
        </w:rPr>
        <w:t xml:space="preserve">(To </w:t>
      </w:r>
      <w:proofErr w:type="spellStart"/>
      <w:r w:rsidR="00D36642">
        <w:rPr>
          <w:rFonts w:ascii="Garamond" w:hAnsi="Garamond" w:cstheme="majorBidi"/>
          <w:color w:val="FF0000"/>
        </w:rPr>
        <w:t>Nynke</w:t>
      </w:r>
      <w:proofErr w:type="spellEnd"/>
      <w:r w:rsidR="00D36642">
        <w:rPr>
          <w:rFonts w:ascii="Garamond" w:hAnsi="Garamond" w:cstheme="majorBidi"/>
          <w:color w:val="FF0000"/>
        </w:rPr>
        <w:t xml:space="preserve"> and Larry) </w:t>
      </w:r>
      <w:r>
        <w:rPr>
          <w:rFonts w:ascii="Garamond" w:hAnsi="Garamond" w:cstheme="majorBidi"/>
          <w:color w:val="FF0000"/>
        </w:rPr>
        <w:t>Question about this paragraph: Should I describe Liu et. al. more in details? I believe what I wrote suffices</w:t>
      </w:r>
      <w:r>
        <w:rPr>
          <w:rFonts w:ascii="Garamond" w:hAnsi="Garamond" w:cstheme="majorBidi"/>
          <w:color w:val="FF0000"/>
        </w:rPr>
        <w:t xml:space="preserve"> at a high-level. However, </w:t>
      </w:r>
      <w:r>
        <w:rPr>
          <w:rFonts w:ascii="Garamond" w:hAnsi="Garamond" w:cstheme="majorBidi"/>
          <w:color w:val="FF0000"/>
        </w:rPr>
        <w:t xml:space="preserve">since we are building off of their work, it feels odd to summarize their work in </w:t>
      </w:r>
      <w:r>
        <w:rPr>
          <w:rFonts w:ascii="Garamond" w:hAnsi="Garamond" w:cstheme="majorBidi"/>
          <w:color w:val="FF0000"/>
        </w:rPr>
        <w:t xml:space="preserve">two sentences. </w:t>
      </w:r>
      <w:r w:rsidR="00D36642">
        <w:rPr>
          <w:rFonts w:ascii="Garamond" w:hAnsi="Garamond" w:cstheme="majorBidi"/>
          <w:color w:val="FF0000"/>
        </w:rPr>
        <w:t xml:space="preserve">Should I delve into the weeds of mapping features to PEMA guideline, specific algorithm, etc.? </w:t>
      </w:r>
    </w:p>
    <w:p w14:paraId="4A87BC9D" w14:textId="77777777" w:rsidR="00D1270F" w:rsidRDefault="00D1270F">
      <w:pPr>
        <w:rPr>
          <w:rFonts w:ascii="Garamond" w:hAnsi="Garamond" w:cstheme="majorBidi"/>
        </w:rPr>
      </w:pPr>
    </w:p>
    <w:p w14:paraId="75391810" w14:textId="3E531EBC" w:rsidR="00600E12" w:rsidRDefault="00112517">
      <w:pPr>
        <w:rPr>
          <w:rFonts w:ascii="Garamond" w:hAnsi="Garamond" w:cstheme="majorBidi"/>
        </w:rPr>
      </w:pPr>
      <w:r>
        <w:rPr>
          <w:rFonts w:ascii="Garamond" w:hAnsi="Garamond" w:cstheme="majorBidi"/>
        </w:rPr>
        <w:t>However,</w:t>
      </w:r>
      <w:r w:rsidR="00F058C2">
        <w:rPr>
          <w:rFonts w:ascii="Garamond" w:hAnsi="Garamond" w:cstheme="majorBidi"/>
        </w:rPr>
        <w:t xml:space="preserve"> a video is understandable and contains high medical content does not imply it should be recommended to patients. </w:t>
      </w:r>
      <w:r w:rsidR="00D36642">
        <w:rPr>
          <w:rFonts w:ascii="Garamond" w:hAnsi="Garamond" w:cstheme="majorBidi"/>
        </w:rPr>
        <w:t xml:space="preserve">In particular, if the video contains inaccurate medical information, it may prevent patients from seeking appropriate treatment. </w:t>
      </w:r>
      <w:r w:rsidR="00D0639C">
        <w:rPr>
          <w:rFonts w:ascii="Garamond" w:hAnsi="Garamond" w:cstheme="majorBidi"/>
        </w:rPr>
        <w:t>W</w:t>
      </w:r>
      <w:r>
        <w:rPr>
          <w:rFonts w:ascii="Garamond" w:hAnsi="Garamond" w:cstheme="majorBidi"/>
        </w:rPr>
        <w:t xml:space="preserve">hile physicians may evaluate misinformation in health videos using some guidelines, they cannot manually evaluate the accuracy of every video. Moreover, from a content-creator perspective, it is helpful to know what makes their videos medically inaccurate and how to improve the quality of their videos. </w:t>
      </w:r>
    </w:p>
    <w:p w14:paraId="1D5FC185" w14:textId="37C25024" w:rsidR="00112517" w:rsidRDefault="00112517">
      <w:pPr>
        <w:rPr>
          <w:rFonts w:ascii="Garamond" w:hAnsi="Garamond" w:cstheme="majorBidi"/>
        </w:rPr>
      </w:pPr>
      <w:r>
        <w:rPr>
          <w:rFonts w:ascii="Garamond" w:hAnsi="Garamond" w:cstheme="majorBidi"/>
        </w:rPr>
        <w:t>In other words, a better understanding of the relationship betwe</w:t>
      </w:r>
      <w:r w:rsidR="00C266AB">
        <w:rPr>
          <w:rFonts w:ascii="Garamond" w:hAnsi="Garamond" w:cstheme="majorBidi"/>
        </w:rPr>
        <w:t xml:space="preserve">en video features/metadata and its degree of misinformation is needed, which we will explore in this paper. </w:t>
      </w:r>
    </w:p>
    <w:p w14:paraId="65B984EB" w14:textId="77777777" w:rsidR="00112517" w:rsidRDefault="00112517">
      <w:pPr>
        <w:rPr>
          <w:rFonts w:ascii="Garamond" w:hAnsi="Garamond" w:cstheme="majorBidi"/>
        </w:rPr>
      </w:pPr>
    </w:p>
    <w:p w14:paraId="62138C51" w14:textId="40751944" w:rsidR="00262859" w:rsidRDefault="00E428DC">
      <w:pPr>
        <w:rPr>
          <w:rFonts w:ascii="Garamond" w:hAnsi="Garamond" w:cstheme="majorBidi"/>
        </w:rPr>
      </w:pPr>
      <w:r>
        <w:rPr>
          <w:rFonts w:ascii="Garamond" w:hAnsi="Garamond" w:cstheme="majorBidi"/>
        </w:rPr>
        <w:t xml:space="preserve">Our work </w:t>
      </w:r>
      <w:r w:rsidR="00600E12">
        <w:rPr>
          <w:rFonts w:ascii="Garamond" w:hAnsi="Garamond" w:cstheme="majorBidi"/>
        </w:rPr>
        <w:t>extends</w:t>
      </w:r>
      <w:r>
        <w:rPr>
          <w:rFonts w:ascii="Garamond" w:hAnsi="Garamond" w:cstheme="majorBidi"/>
        </w:rPr>
        <w:t xml:space="preserve"> </w:t>
      </w:r>
      <w:r w:rsidR="00C266AB">
        <w:rPr>
          <w:rFonts w:ascii="Garamond" w:hAnsi="Garamond" w:cstheme="majorBidi"/>
        </w:rPr>
        <w:t xml:space="preserve">the framework by Liu et. al. by using semi-supervised learning to impute labels on misinformation. </w:t>
      </w:r>
      <w:r w:rsidR="00600E12">
        <w:rPr>
          <w:rFonts w:ascii="Garamond" w:hAnsi="Garamond" w:cstheme="majorBidi"/>
        </w:rPr>
        <w:t xml:space="preserve">To do so, we [the external scientists] retrieved corpus of words related to diabetes from United States Public Health Service (USPHS) [TODO: Check], used them as keywords to search diabetes videos on </w:t>
      </w:r>
      <w:proofErr w:type="spellStart"/>
      <w:r w:rsidR="00600E12">
        <w:rPr>
          <w:rFonts w:ascii="Garamond" w:hAnsi="Garamond" w:cstheme="majorBidi"/>
        </w:rPr>
        <w:t>Youtube</w:t>
      </w:r>
      <w:proofErr w:type="spellEnd"/>
      <w:r w:rsidR="00600E12">
        <w:rPr>
          <w:rFonts w:ascii="Garamond" w:hAnsi="Garamond" w:cstheme="majorBidi"/>
        </w:rPr>
        <w:t xml:space="preserve">, collected the metadata of each video (such as number of likes, comments, </w:t>
      </w:r>
      <w:proofErr w:type="spellStart"/>
      <w:r w:rsidR="00600E12">
        <w:rPr>
          <w:rFonts w:ascii="Garamond" w:hAnsi="Garamond" w:cstheme="majorBidi"/>
        </w:rPr>
        <w:t>viewCounts</w:t>
      </w:r>
      <w:proofErr w:type="spellEnd"/>
      <w:r w:rsidR="00600E12">
        <w:rPr>
          <w:rFonts w:ascii="Garamond" w:hAnsi="Garamond" w:cstheme="majorBidi"/>
        </w:rPr>
        <w:t xml:space="preserve">, </w:t>
      </w:r>
      <w:proofErr w:type="spellStart"/>
      <w:r w:rsidR="00600E12">
        <w:rPr>
          <w:rFonts w:ascii="Garamond" w:hAnsi="Garamond" w:cstheme="majorBidi"/>
        </w:rPr>
        <w:t>likeCounts</w:t>
      </w:r>
      <w:proofErr w:type="spellEnd"/>
      <w:r w:rsidR="00600E12">
        <w:rPr>
          <w:rFonts w:ascii="Garamond" w:hAnsi="Garamond" w:cstheme="majorBidi"/>
        </w:rPr>
        <w:t xml:space="preserve">, etc.), and used Google Intelligence/BLSTM to </w:t>
      </w:r>
      <w:r w:rsidR="00C266AB">
        <w:rPr>
          <w:rFonts w:ascii="Garamond" w:hAnsi="Garamond" w:cstheme="majorBidi"/>
        </w:rPr>
        <w:t xml:space="preserve">extract medical-related terms. [TODO: Describe methods] </w:t>
      </w:r>
      <w:r w:rsidR="00600E12">
        <w:rPr>
          <w:rFonts w:ascii="Garamond" w:hAnsi="Garamond" w:cstheme="majorBidi"/>
        </w:rPr>
        <w:t>O</w:t>
      </w:r>
      <w:commentRangeStart w:id="1"/>
      <w:commentRangeStart w:id="2"/>
      <w:r w:rsidR="00FE2ACE">
        <w:rPr>
          <w:rFonts w:ascii="Garamond" w:hAnsi="Garamond" w:cstheme="majorBidi"/>
        </w:rPr>
        <w:t>ur analysis</w:t>
      </w:r>
      <w:commentRangeEnd w:id="1"/>
      <w:r w:rsidR="002D6FED">
        <w:rPr>
          <w:rStyle w:val="CommentReference"/>
        </w:rPr>
        <w:commentReference w:id="1"/>
      </w:r>
      <w:commentRangeEnd w:id="2"/>
      <w:r w:rsidR="00600E12">
        <w:rPr>
          <w:rStyle w:val="CommentReference"/>
        </w:rPr>
        <w:commentReference w:id="2"/>
      </w:r>
      <w:r w:rsidR="00FE2ACE">
        <w:rPr>
          <w:rFonts w:ascii="Garamond" w:hAnsi="Garamond" w:cstheme="majorBidi"/>
        </w:rPr>
        <w:t xml:space="preserve"> shows that </w:t>
      </w:r>
      <w:r w:rsidR="00600E12">
        <w:rPr>
          <w:rFonts w:ascii="Garamond" w:hAnsi="Garamond" w:cstheme="majorBidi"/>
        </w:rPr>
        <w:t xml:space="preserve">[to be inserted], and its implication [not yet determined] will be discussed. </w:t>
      </w:r>
    </w:p>
    <w:p w14:paraId="69DA805C" w14:textId="77777777" w:rsidR="00600E12" w:rsidRDefault="00600E12">
      <w:pPr>
        <w:rPr>
          <w:rFonts w:ascii="Garamond" w:hAnsi="Garamond" w:cstheme="majorBidi"/>
        </w:rPr>
      </w:pPr>
    </w:p>
    <w:p w14:paraId="15050620" w14:textId="08458F05" w:rsidR="00746CBE" w:rsidRPr="00E07A18" w:rsidRDefault="00746CBE">
      <w:pPr>
        <w:rPr>
          <w:rFonts w:ascii="Garamond" w:hAnsi="Garamond" w:cstheme="majorBidi"/>
        </w:rPr>
      </w:pPr>
      <w:bookmarkStart w:id="3" w:name="_GoBack"/>
      <w:bookmarkEnd w:id="3"/>
    </w:p>
    <w:sectPr w:rsidR="00746CBE" w:rsidRPr="00E07A18" w:rsidSect="003F42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ynke Niezink" w:date="2022-02-06T21:13:00Z" w:initials="NN">
    <w:p w14:paraId="4C3D6449" w14:textId="4B4CB649" w:rsidR="002D6FED" w:rsidRDefault="002D6FED">
      <w:pPr>
        <w:pStyle w:val="CommentText"/>
      </w:pPr>
      <w:r>
        <w:rPr>
          <w:rStyle w:val="CommentReference"/>
        </w:rPr>
        <w:annotationRef/>
      </w:r>
      <w:r>
        <w:t>We have not done any analyses yet!</w:t>
      </w:r>
    </w:p>
  </w:comment>
  <w:comment w:id="2" w:author="Peem Lerdputtipongpor'n" w:date="2022-02-08T21:14:00Z" w:initials="PL">
    <w:p w14:paraId="6B833CA7" w14:textId="6AB42332" w:rsidR="00600E12" w:rsidRDefault="00600E12">
      <w:pPr>
        <w:pStyle w:val="CommentText"/>
      </w:pPr>
      <w:r>
        <w:rPr>
          <w:rStyle w:val="CommentReference"/>
        </w:rPr>
        <w:annotationRef/>
      </w:r>
      <w:r>
        <w:t xml:space="preserve">Agree. I thought we the assignment asks us to pretend if we had done everything already. Apologies.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3D6449" w15:done="0"/>
  <w15:commentEx w15:paraId="6B833CA7" w15:paraIdParent="4C3D64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D15B4E" w16cid:durableId="25AAB1F1"/>
  <w16cid:commentId w16cid:paraId="55BD81EA" w16cid:durableId="25AAB22B"/>
  <w16cid:commentId w16cid:paraId="39575A8B" w16cid:durableId="25AAB7CB"/>
  <w16cid:commentId w16cid:paraId="683038E4" w16cid:durableId="25AAB7FE"/>
  <w16cid:commentId w16cid:paraId="41A69C9D" w16cid:durableId="25AAB2FF"/>
  <w16cid:commentId w16cid:paraId="170F1745" w16cid:durableId="25AAB839"/>
  <w16cid:commentId w16cid:paraId="2AA0C57F" w16cid:durableId="25AABB05"/>
  <w16cid:commentId w16cid:paraId="4AD71071" w16cid:durableId="25AAB315"/>
  <w16cid:commentId w16cid:paraId="4C3D6449" w16cid:durableId="25AAB865"/>
  <w16cid:commentId w16cid:paraId="58F9EF8D" w16cid:durableId="25AAB882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5C8AA" w14:textId="77777777" w:rsidR="00D80304" w:rsidRDefault="00D80304" w:rsidP="0023545F">
      <w:r>
        <w:separator/>
      </w:r>
    </w:p>
  </w:endnote>
  <w:endnote w:type="continuationSeparator" w:id="0">
    <w:p w14:paraId="77B95F52" w14:textId="77777777" w:rsidR="00D80304" w:rsidRDefault="00D80304" w:rsidP="0023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panose1 w:val="020B0300020202020204"/>
    <w:charset w:val="00"/>
    <w:family w:val="auto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2DAD3" w14:textId="77777777" w:rsidR="00D80304" w:rsidRDefault="00D80304" w:rsidP="0023545F">
      <w:r>
        <w:separator/>
      </w:r>
    </w:p>
  </w:footnote>
  <w:footnote w:type="continuationSeparator" w:id="0">
    <w:p w14:paraId="06C304B1" w14:textId="77777777" w:rsidR="00D80304" w:rsidRDefault="00D80304" w:rsidP="0023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456EC"/>
    <w:multiLevelType w:val="hybridMultilevel"/>
    <w:tmpl w:val="F686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46E25"/>
    <w:multiLevelType w:val="hybridMultilevel"/>
    <w:tmpl w:val="22CEB760"/>
    <w:lvl w:ilvl="0" w:tplc="43324A8A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em Lerdputtipongpor'n">
    <w15:presenceInfo w15:providerId="Windows Live" w15:userId="dc3e53cd09efbc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18"/>
    <w:rsid w:val="00000652"/>
    <w:rsid w:val="00015EB1"/>
    <w:rsid w:val="000339CC"/>
    <w:rsid w:val="0006178B"/>
    <w:rsid w:val="000A6BBE"/>
    <w:rsid w:val="00112517"/>
    <w:rsid w:val="00113D4C"/>
    <w:rsid w:val="001474B5"/>
    <w:rsid w:val="00150FCE"/>
    <w:rsid w:val="0016424C"/>
    <w:rsid w:val="001A094D"/>
    <w:rsid w:val="001A4F87"/>
    <w:rsid w:val="001A6624"/>
    <w:rsid w:val="001C55FF"/>
    <w:rsid w:val="001D4813"/>
    <w:rsid w:val="001F5E06"/>
    <w:rsid w:val="00222A21"/>
    <w:rsid w:val="00230532"/>
    <w:rsid w:val="0023545F"/>
    <w:rsid w:val="00251885"/>
    <w:rsid w:val="00262859"/>
    <w:rsid w:val="002D44AC"/>
    <w:rsid w:val="002D6FED"/>
    <w:rsid w:val="003846D0"/>
    <w:rsid w:val="00392ED5"/>
    <w:rsid w:val="003B321A"/>
    <w:rsid w:val="003E662E"/>
    <w:rsid w:val="003E6910"/>
    <w:rsid w:val="003F42CE"/>
    <w:rsid w:val="00401EAA"/>
    <w:rsid w:val="004072D9"/>
    <w:rsid w:val="00445D4D"/>
    <w:rsid w:val="00462935"/>
    <w:rsid w:val="0049708F"/>
    <w:rsid w:val="004A2282"/>
    <w:rsid w:val="004A4E13"/>
    <w:rsid w:val="004B663B"/>
    <w:rsid w:val="004C1F14"/>
    <w:rsid w:val="00501549"/>
    <w:rsid w:val="005138A0"/>
    <w:rsid w:val="00530445"/>
    <w:rsid w:val="005309AF"/>
    <w:rsid w:val="005342E4"/>
    <w:rsid w:val="005355F1"/>
    <w:rsid w:val="00546C86"/>
    <w:rsid w:val="005800A3"/>
    <w:rsid w:val="005812C1"/>
    <w:rsid w:val="00585955"/>
    <w:rsid w:val="005A37A6"/>
    <w:rsid w:val="005C6A82"/>
    <w:rsid w:val="005F3678"/>
    <w:rsid w:val="00600E12"/>
    <w:rsid w:val="00606A3F"/>
    <w:rsid w:val="00606F55"/>
    <w:rsid w:val="00620B0E"/>
    <w:rsid w:val="006235FA"/>
    <w:rsid w:val="0065011D"/>
    <w:rsid w:val="006576CB"/>
    <w:rsid w:val="00666597"/>
    <w:rsid w:val="006842AD"/>
    <w:rsid w:val="00687451"/>
    <w:rsid w:val="006D18FF"/>
    <w:rsid w:val="006D7606"/>
    <w:rsid w:val="006E0F16"/>
    <w:rsid w:val="007121A7"/>
    <w:rsid w:val="00746CBE"/>
    <w:rsid w:val="00776863"/>
    <w:rsid w:val="007B46AF"/>
    <w:rsid w:val="007C19A1"/>
    <w:rsid w:val="007D64DD"/>
    <w:rsid w:val="00816169"/>
    <w:rsid w:val="00833019"/>
    <w:rsid w:val="008B0202"/>
    <w:rsid w:val="008B15C0"/>
    <w:rsid w:val="008B45D4"/>
    <w:rsid w:val="008E706A"/>
    <w:rsid w:val="008F7EEA"/>
    <w:rsid w:val="00975F2A"/>
    <w:rsid w:val="009760D8"/>
    <w:rsid w:val="009C2037"/>
    <w:rsid w:val="009D7D47"/>
    <w:rsid w:val="00A15A70"/>
    <w:rsid w:val="00A31756"/>
    <w:rsid w:val="00A643AF"/>
    <w:rsid w:val="00A756E5"/>
    <w:rsid w:val="00A873C7"/>
    <w:rsid w:val="00A87EEE"/>
    <w:rsid w:val="00AA43A9"/>
    <w:rsid w:val="00AA7CA0"/>
    <w:rsid w:val="00AB7580"/>
    <w:rsid w:val="00B1395D"/>
    <w:rsid w:val="00B30F46"/>
    <w:rsid w:val="00B44FC4"/>
    <w:rsid w:val="00BA64E3"/>
    <w:rsid w:val="00BF34E6"/>
    <w:rsid w:val="00C266AB"/>
    <w:rsid w:val="00C331A2"/>
    <w:rsid w:val="00C422B8"/>
    <w:rsid w:val="00C45FAF"/>
    <w:rsid w:val="00C92F97"/>
    <w:rsid w:val="00CA1024"/>
    <w:rsid w:val="00CA1A4A"/>
    <w:rsid w:val="00CB01F3"/>
    <w:rsid w:val="00CE5374"/>
    <w:rsid w:val="00D0639C"/>
    <w:rsid w:val="00D07C82"/>
    <w:rsid w:val="00D1270F"/>
    <w:rsid w:val="00D36642"/>
    <w:rsid w:val="00D80304"/>
    <w:rsid w:val="00DA6E25"/>
    <w:rsid w:val="00DF6F4B"/>
    <w:rsid w:val="00E0134A"/>
    <w:rsid w:val="00E078B8"/>
    <w:rsid w:val="00E07A18"/>
    <w:rsid w:val="00E16753"/>
    <w:rsid w:val="00E428DC"/>
    <w:rsid w:val="00F058C2"/>
    <w:rsid w:val="00F33678"/>
    <w:rsid w:val="00F632ED"/>
    <w:rsid w:val="00F8541D"/>
    <w:rsid w:val="00FA22D0"/>
    <w:rsid w:val="00FD02D9"/>
    <w:rsid w:val="00FE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00C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7A18"/>
    <w:rPr>
      <w:b/>
      <w:bCs/>
    </w:rPr>
  </w:style>
  <w:style w:type="paragraph" w:styleId="ListParagraph">
    <w:name w:val="List Paragraph"/>
    <w:basedOn w:val="Normal"/>
    <w:uiPriority w:val="34"/>
    <w:qFormat/>
    <w:rsid w:val="00E07A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6178B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178B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6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62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A6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6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6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62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6F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D6F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F5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3545F"/>
  </w:style>
  <w:style w:type="character" w:customStyle="1" w:styleId="FootnoteTextChar">
    <w:name w:val="Footnote Text Char"/>
    <w:basedOn w:val="DefaultParagraphFont"/>
    <w:link w:val="FootnoteText"/>
    <w:uiPriority w:val="99"/>
    <w:rsid w:val="0023545F"/>
  </w:style>
  <w:style w:type="character" w:styleId="FootnoteReference">
    <w:name w:val="footnote reference"/>
    <w:basedOn w:val="DefaultParagraphFont"/>
    <w:uiPriority w:val="99"/>
    <w:unhideWhenUsed/>
    <w:rsid w:val="002354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5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ms.gov/Research-Statistics-Data-and-Systems/Statistics-Trends-and-Reports/NationalHealthExpendData/NHE-Fact-Sheet" TargetMode="External"/><Relationship Id="rId9" Type="http://schemas.openxmlformats.org/officeDocument/2006/relationships/hyperlink" Target="https://www.ncbi.nlm.nih.gov/pmc/articles/PMC7077778/" TargetMode="Externa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30D495-B9CA-BC48-A6BC-A4E0F224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711</Words>
  <Characters>4056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Peem Lerdputtipongpor'n</dc:creator>
  <cp:keywords/>
  <dc:description/>
  <cp:lastModifiedBy>Peem Lerdputtipongpor'n</cp:lastModifiedBy>
  <cp:revision>10</cp:revision>
  <dcterms:created xsi:type="dcterms:W3CDTF">2022-02-09T02:15:00Z</dcterms:created>
  <dcterms:modified xsi:type="dcterms:W3CDTF">2022-02-15T05:57:00Z</dcterms:modified>
</cp:coreProperties>
</file>